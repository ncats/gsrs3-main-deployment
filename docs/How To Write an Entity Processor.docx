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4A5" w:rsidRDefault="00000000" w14:paraId="4002FC75" w14:textId="777777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How To Write an Entity Processor</w:t>
      </w:r>
    </w:p>
    <w:p w:rsidR="006B74A5" w:rsidRDefault="006B74A5" w14:paraId="4D9BDF5C" w14:textId="1EC1FB13">
      <w:pPr>
        <w:rPr>
          <w:b/>
          <w:sz w:val="36"/>
          <w:szCs w:val="36"/>
          <w:u w:val="single"/>
        </w:rPr>
      </w:pPr>
    </w:p>
    <w:p w:rsidR="006B74A5" w:rsidRDefault="00000000" w14:paraId="6FD4A882" w14:textId="687DBE9E">
      <w:pPr>
        <w:rPr>
          <w:sz w:val="24"/>
          <w:szCs w:val="24"/>
        </w:rPr>
      </w:pPr>
      <w:r>
        <w:rPr>
          <w:sz w:val="24"/>
          <w:szCs w:val="24"/>
        </w:rPr>
        <w:t xml:space="preserve">In GSRS, an </w:t>
      </w:r>
      <w:r>
        <w:rPr>
          <w:i/>
          <w:sz w:val="24"/>
          <w:szCs w:val="24"/>
        </w:rPr>
        <w:t>Entity Processor</w:t>
      </w:r>
      <w:r>
        <w:rPr>
          <w:sz w:val="24"/>
          <w:szCs w:val="24"/>
        </w:rPr>
        <w:t xml:space="preserve"> is essentially a defined Java </w:t>
      </w:r>
      <w:r w:rsidR="0061221C">
        <w:rPr>
          <w:sz w:val="24"/>
          <w:szCs w:val="24"/>
        </w:rPr>
        <w:t>event handl</w:t>
      </w:r>
      <w:r>
        <w:rPr>
          <w:sz w:val="24"/>
          <w:szCs w:val="24"/>
        </w:rPr>
        <w:t xml:space="preserve">er, </w:t>
      </w:r>
      <w:r w:rsidR="0061221C">
        <w:rPr>
          <w:sz w:val="24"/>
          <w:szCs w:val="24"/>
        </w:rPr>
        <w:t xml:space="preserve">analogous to a database trigger, </w:t>
      </w:r>
      <w:r>
        <w:rPr>
          <w:sz w:val="24"/>
          <w:szCs w:val="24"/>
        </w:rPr>
        <w:t xml:space="preserve">to be called before or after certain ORM database operations. </w:t>
      </w:r>
      <w:r w:rsidR="0061221C">
        <w:rPr>
          <w:sz w:val="24"/>
          <w:szCs w:val="24"/>
        </w:rPr>
        <w:t>It</w:t>
      </w:r>
      <w:r>
        <w:rPr>
          <w:sz w:val="24"/>
          <w:szCs w:val="24"/>
        </w:rPr>
        <w:t xml:space="preserve"> can be used to do extra indexing on database objects, enforce data consistency, generate notifications, etc. Entity Processors are a flexible and database </w:t>
      </w:r>
      <w:r w:rsidR="0061221C">
        <w:rPr>
          <w:sz w:val="24"/>
          <w:szCs w:val="24"/>
        </w:rPr>
        <w:t>neutral</w:t>
      </w:r>
      <w:r>
        <w:rPr>
          <w:sz w:val="24"/>
          <w:szCs w:val="24"/>
        </w:rPr>
        <w:t xml:space="preserve"> way of doing triggers on data transactions.</w:t>
      </w:r>
    </w:p>
    <w:p w:rsidR="006B74A5" w:rsidRDefault="006B74A5" w14:paraId="4C516622" w14:textId="77777777">
      <w:pPr>
        <w:rPr>
          <w:sz w:val="24"/>
          <w:szCs w:val="24"/>
        </w:rPr>
      </w:pPr>
    </w:p>
    <w:p w:rsidR="006B74A5" w:rsidRDefault="00000000" w14:paraId="69C7F732" w14:textId="777777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When you might want to use one:</w:t>
      </w:r>
    </w:p>
    <w:p w:rsidR="006B74A5" w:rsidRDefault="00000000" w14:paraId="376338FE" w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specially pre-format some data before it’s stored</w:t>
      </w:r>
    </w:p>
    <w:p w:rsidR="006B74A5" w:rsidRDefault="00000000" w14:paraId="748E3D77" w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persist a calculated value to the database</w:t>
      </w:r>
    </w:p>
    <w:p w:rsidR="006B74A5" w:rsidRDefault="00000000" w14:paraId="0FD8EC3A" w14:textId="6404A352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want to maintain an additional index, data view, or cache that would not fit neatly into the Lucene indexing options (** Note: see </w:t>
      </w:r>
      <w:r w:rsidRPr="006B4E9E">
        <w:rPr>
          <w:i/>
          <w:iCs/>
          <w:sz w:val="24"/>
          <w:szCs w:val="24"/>
        </w:rPr>
        <w:t xml:space="preserve">How </w:t>
      </w:r>
      <w:r w:rsidRPr="006B4E9E" w:rsidR="006B4E9E">
        <w:rPr>
          <w:i/>
          <w:iCs/>
          <w:sz w:val="24"/>
          <w:szCs w:val="24"/>
        </w:rPr>
        <w:t>t</w:t>
      </w:r>
      <w:r w:rsidRPr="006B4E9E">
        <w:rPr>
          <w:i/>
          <w:iCs/>
          <w:sz w:val="24"/>
          <w:szCs w:val="24"/>
        </w:rPr>
        <w:t>o Write an Index Value Maker</w:t>
      </w:r>
      <w:r w:rsidR="006B4E9E">
        <w:rPr>
          <w:i/>
          <w:iCs/>
          <w:sz w:val="24"/>
          <w:szCs w:val="24"/>
        </w:rPr>
        <w:t xml:space="preserve">, </w:t>
      </w:r>
      <w:r w:rsidR="006B4E9E">
        <w:rPr>
          <w:sz w:val="24"/>
          <w:szCs w:val="24"/>
        </w:rPr>
        <w:t>a separate document</w:t>
      </w:r>
      <w:r>
        <w:rPr>
          <w:sz w:val="24"/>
          <w:szCs w:val="24"/>
        </w:rPr>
        <w:t>)</w:t>
      </w:r>
    </w:p>
    <w:p w:rsidR="006B74A5" w:rsidRDefault="00000000" w14:paraId="0FEB396D" w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wish to have special notification or logging on certain object-level database operations</w:t>
      </w:r>
    </w:p>
    <w:p w:rsidR="006B74A5" w:rsidRDefault="00000000" w14:paraId="4E06C198" w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wish to do additional fail-safe validation on an object before persisting it</w:t>
      </w:r>
    </w:p>
    <w:p w:rsidR="006B74A5" w:rsidRDefault="00000000" w14:paraId="743DCA7E" w14:textId="77777777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Any time you might want to write a database trigger</w:t>
      </w:r>
    </w:p>
    <w:p w:rsidR="006B74A5" w:rsidRDefault="006B74A5" w14:paraId="018E41A8" w14:textId="77777777">
      <w:pPr>
        <w:rPr>
          <w:sz w:val="24"/>
          <w:szCs w:val="24"/>
        </w:rPr>
      </w:pPr>
    </w:p>
    <w:p w:rsidR="006B74A5" w:rsidRDefault="00000000" w14:paraId="49798380" w14:textId="7777777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When you might NOT want to use one:</w:t>
      </w:r>
    </w:p>
    <w:p w:rsidR="006B74A5" w:rsidRDefault="00000000" w14:paraId="55B6AB8D" w14:textId="77777777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want to add a simple searchable text field or facet to an existing object (consider using an </w:t>
      </w:r>
      <w:proofErr w:type="spellStart"/>
      <w:r>
        <w:rPr>
          <w:i/>
          <w:sz w:val="24"/>
          <w:szCs w:val="24"/>
        </w:rPr>
        <w:t>IndexValueMaker</w:t>
      </w:r>
      <w:proofErr w:type="spellEnd"/>
      <w:r>
        <w:rPr>
          <w:sz w:val="24"/>
          <w:szCs w:val="24"/>
        </w:rPr>
        <w:t xml:space="preserve"> instead)</w:t>
      </w:r>
    </w:p>
    <w:p w:rsidR="006B74A5" w:rsidRDefault="006B74A5" w14:paraId="5BE034A9" w14:textId="77777777">
      <w:pPr>
        <w:rPr>
          <w:sz w:val="24"/>
          <w:szCs w:val="24"/>
        </w:rPr>
      </w:pPr>
    </w:p>
    <w:p w:rsidR="006B74A5" w:rsidRDefault="00000000" w14:paraId="43511B93" w14:textId="7777777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EntityProcessor</w:t>
      </w:r>
      <w:proofErr w:type="spellEnd"/>
      <w:r>
        <w:rPr>
          <w:b/>
          <w:sz w:val="24"/>
          <w:szCs w:val="24"/>
        </w:rPr>
        <w:t xml:space="preserve"> Interface</w:t>
      </w:r>
    </w:p>
    <w:p w:rsidR="006B74A5" w:rsidRDefault="006B74A5" w14:paraId="199BAAA0" w14:textId="77777777">
      <w:pPr>
        <w:rPr>
          <w:b/>
          <w:sz w:val="24"/>
          <w:szCs w:val="24"/>
        </w:rPr>
      </w:pPr>
    </w:p>
    <w:p w:rsidR="006B74A5" w:rsidP="006B4E9E" w:rsidRDefault="00000000" w14:paraId="03ED75E6" w14:textId="744596E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 xml:space="preserve"> interface takes a generic </w:t>
      </w:r>
      <w:r>
        <w:rPr>
          <w:b/>
          <w:sz w:val="24"/>
          <w:szCs w:val="24"/>
        </w:rPr>
        <w:t>K</w:t>
      </w:r>
      <w:r w:rsidR="00342D7E">
        <w:rPr>
          <w:sz w:val="24"/>
          <w:szCs w:val="24"/>
        </w:rPr>
        <w:t xml:space="preserve"> that defines the class being processed</w:t>
      </w:r>
      <w:r>
        <w:rPr>
          <w:sz w:val="24"/>
          <w:szCs w:val="24"/>
        </w:rPr>
        <w:t xml:space="preserve">.  </w:t>
      </w:r>
      <w:r w:rsidR="00342D7E">
        <w:rPr>
          <w:sz w:val="24"/>
          <w:szCs w:val="24"/>
        </w:rPr>
        <w:t>The interface</w:t>
      </w:r>
      <w:r>
        <w:rPr>
          <w:sz w:val="24"/>
          <w:szCs w:val="24"/>
        </w:rPr>
        <w:t xml:space="preserve"> defines the following default methods, any of which can be overwritten by an implementation:</w:t>
      </w:r>
    </w:p>
    <w:p w:rsidR="006B74A5" w:rsidRDefault="006B74A5" w14:paraId="47D0ADC1" w14:textId="77777777">
      <w:pPr>
        <w:rPr>
          <w:sz w:val="24"/>
          <w:szCs w:val="24"/>
        </w:rPr>
      </w:pPr>
    </w:p>
    <w:p w:rsidR="006B74A5" w:rsidRDefault="00000000" w14:paraId="2BA69D9B" w14:textId="77777777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6B74A5" w:rsidRDefault="00000000" w14:paraId="31F90AA4" w14:textId="7777777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prePersist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3A1A0C6C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postPersist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145B52B8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preRemove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0E811B43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postRemove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09FF9895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preUpdate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2D8D4B4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postUpdate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</w:p>
    <w:p w:rsidR="006B74A5" w:rsidRDefault="00000000" w14:paraId="208E5ACF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default void </w:t>
      </w:r>
      <w:proofErr w:type="spellStart"/>
      <w:proofErr w:type="gramStart"/>
      <w:r>
        <w:rPr>
          <w:sz w:val="24"/>
          <w:szCs w:val="24"/>
        </w:rPr>
        <w:t>postLoad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K obj) throws </w:t>
      </w:r>
      <w:proofErr w:type="spellStart"/>
      <w:r>
        <w:rPr>
          <w:sz w:val="24"/>
          <w:szCs w:val="24"/>
        </w:rPr>
        <w:t>FailProcessingException</w:t>
      </w:r>
      <w:proofErr w:type="spellEnd"/>
      <w:r>
        <w:rPr>
          <w:sz w:val="24"/>
          <w:szCs w:val="24"/>
        </w:rPr>
        <w:t>{};</w:t>
      </w:r>
      <w:r>
        <w:rPr>
          <w:sz w:val="24"/>
          <w:szCs w:val="24"/>
        </w:rPr>
        <w:br/>
      </w:r>
      <w:r>
        <w:rPr>
          <w:sz w:val="24"/>
          <w:szCs w:val="24"/>
        </w:rPr>
        <w:t>```</w:t>
      </w:r>
    </w:p>
    <w:p w:rsidR="006B74A5" w:rsidRDefault="006B74A5" w14:paraId="103E7385" w14:textId="77777777">
      <w:pPr>
        <w:rPr>
          <w:sz w:val="24"/>
          <w:szCs w:val="24"/>
        </w:rPr>
      </w:pPr>
    </w:p>
    <w:p w:rsidR="006B74A5" w:rsidRDefault="00000000" w14:paraId="46E27142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pre</w:t>
      </w:r>
      <w:r>
        <w:rPr>
          <w:sz w:val="24"/>
          <w:szCs w:val="24"/>
        </w:rPr>
        <w:t>Persist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before</w:t>
      </w:r>
      <w:r>
        <w:rPr>
          <w:sz w:val="24"/>
          <w:szCs w:val="24"/>
        </w:rPr>
        <w:t xml:space="preserve"> an initial save operation (insert) is called for that entity</w:t>
      </w:r>
    </w:p>
    <w:p w:rsidR="006B74A5" w:rsidRDefault="00000000" w14:paraId="781FD6CD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post</w:t>
      </w:r>
      <w:r>
        <w:rPr>
          <w:sz w:val="24"/>
          <w:szCs w:val="24"/>
        </w:rPr>
        <w:t>Persist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after</w:t>
      </w:r>
      <w:r>
        <w:rPr>
          <w:sz w:val="24"/>
          <w:szCs w:val="24"/>
        </w:rPr>
        <w:t xml:space="preserve"> an initial save operation (insert) is called for that entity, and the transaction is committed</w:t>
      </w:r>
    </w:p>
    <w:p w:rsidR="006B74A5" w:rsidRDefault="00000000" w14:paraId="788070E7" w14:textId="78C25F1A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</w:t>
      </w:r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before</w:t>
      </w:r>
      <w:r>
        <w:rPr>
          <w:sz w:val="24"/>
          <w:szCs w:val="24"/>
        </w:rPr>
        <w:t xml:space="preserve"> an update save operation is called for that entity</w:t>
      </w:r>
    </w:p>
    <w:p w:rsidR="006B74A5" w:rsidRDefault="00000000" w14:paraId="727846A0" w14:textId="53C7632E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post</w:t>
      </w:r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after</w:t>
      </w:r>
      <w:r>
        <w:rPr>
          <w:sz w:val="24"/>
          <w:szCs w:val="24"/>
        </w:rPr>
        <w:t xml:space="preserve"> an update save operation is called for that entity, and the transaction is committed</w:t>
      </w:r>
    </w:p>
    <w:p w:rsidR="006B74A5" w:rsidRDefault="00000000" w14:paraId="0B3A59F2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</w:t>
      </w:r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before</w:t>
      </w:r>
      <w:r>
        <w:rPr>
          <w:sz w:val="24"/>
          <w:szCs w:val="24"/>
        </w:rPr>
        <w:t xml:space="preserve"> a remove operation (delete) is called for that entity</w:t>
      </w:r>
    </w:p>
    <w:p w:rsidR="006B74A5" w:rsidRDefault="00000000" w14:paraId="58994917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post</w:t>
      </w:r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after</w:t>
      </w:r>
      <w:r>
        <w:rPr>
          <w:sz w:val="24"/>
          <w:szCs w:val="24"/>
        </w:rPr>
        <w:t xml:space="preserve"> a remove operation (delete) is called for that entity, and the transaction is committed</w:t>
      </w:r>
    </w:p>
    <w:p w:rsidR="006B74A5" w:rsidRDefault="00000000" w14:paraId="0B95EFB2" w14:textId="77777777">
      <w:pPr>
        <w:numPr>
          <w:ilvl w:val="0"/>
          <w:numId w:val="1"/>
        </w:numPr>
        <w:contextualSpacing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post</w:t>
      </w:r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will be called </w:t>
      </w:r>
      <w:r>
        <w:rPr>
          <w:i/>
          <w:sz w:val="24"/>
          <w:szCs w:val="24"/>
        </w:rPr>
        <w:t>after</w:t>
      </w:r>
      <w:r>
        <w:rPr>
          <w:sz w:val="24"/>
          <w:szCs w:val="24"/>
        </w:rPr>
        <w:t xml:space="preserve"> an entity is fetched from the persistence store</w:t>
      </w:r>
    </w:p>
    <w:p w:rsidR="006B74A5" w:rsidRDefault="006B74A5" w14:paraId="12192834" w14:textId="77777777">
      <w:pPr>
        <w:rPr>
          <w:sz w:val="24"/>
          <w:szCs w:val="24"/>
        </w:rPr>
      </w:pPr>
    </w:p>
    <w:p w:rsidR="006B74A5" w:rsidRDefault="00000000" w14:paraId="6A2810A1" w14:textId="51065D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 Implementation: Standardize Names </w:t>
      </w:r>
      <w:r w:rsidR="006B4E9E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 Uppercase</w:t>
      </w:r>
    </w:p>
    <w:p w:rsidR="006B74A5" w:rsidRDefault="006B74A5" w14:paraId="1E12E41B" w14:textId="77777777">
      <w:pPr>
        <w:rPr>
          <w:b/>
          <w:sz w:val="24"/>
          <w:szCs w:val="24"/>
        </w:rPr>
      </w:pPr>
    </w:p>
    <w:p w:rsidR="006B74A5" w:rsidRDefault="00000000" w14:paraId="55C59DB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For example, we may want to standardize names to always be upper-case. To do this, we can use an </w:t>
      </w:r>
      <w:proofErr w:type="spellStart"/>
      <w:r>
        <w:rPr>
          <w:i/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 xml:space="preserve"> for the Name object. To do this, we can create a `</w:t>
      </w:r>
      <w:proofErr w:type="spellStart"/>
      <w:r>
        <w:rPr>
          <w:sz w:val="24"/>
          <w:szCs w:val="24"/>
        </w:rPr>
        <w:t>ToUpperCaseNameProcessor</w:t>
      </w:r>
      <w:proofErr w:type="spellEnd"/>
      <w:r>
        <w:rPr>
          <w:sz w:val="24"/>
          <w:szCs w:val="24"/>
        </w:rPr>
        <w:t>` which implements `</w:t>
      </w:r>
      <w:proofErr w:type="spellStart"/>
      <w:r>
        <w:rPr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>&lt;Name&gt;`.</w:t>
      </w:r>
    </w:p>
    <w:p w:rsidR="006B74A5" w:rsidRDefault="006B74A5" w14:paraId="193FB738" w14:textId="77777777">
      <w:pPr>
        <w:rPr>
          <w:sz w:val="24"/>
          <w:szCs w:val="24"/>
        </w:rPr>
      </w:pPr>
    </w:p>
    <w:p w:rsidR="006B74A5" w:rsidRDefault="00000000" w14:paraId="3C6494FE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We will need </w:t>
      </w:r>
      <w:proofErr w:type="spellStart"/>
      <w:r>
        <w:rPr>
          <w:b/>
          <w:i/>
          <w:sz w:val="24"/>
          <w:szCs w:val="24"/>
        </w:rPr>
        <w:t>prePersist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b/>
          <w:i/>
          <w:sz w:val="24"/>
          <w:szCs w:val="24"/>
        </w:rPr>
        <w:t>preUpdate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trigger the standardization, so it doesn’t matter if the name is new, or is an update to an existing name.</w:t>
      </w:r>
    </w:p>
    <w:p w:rsidR="006B74A5" w:rsidRDefault="006B74A5" w14:paraId="79B4B035" w14:textId="77777777">
      <w:pPr>
        <w:rPr>
          <w:b/>
          <w:sz w:val="24"/>
          <w:szCs w:val="24"/>
        </w:rPr>
      </w:pPr>
    </w:p>
    <w:p w:rsidR="006B74A5" w:rsidRDefault="00000000" w14:paraId="23D8DC97" w14:textId="77777777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6B74A5" w:rsidRDefault="00000000" w14:paraId="51933FBB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ix.ginas</w:t>
      </w:r>
      <w:proofErr w:type="gramEnd"/>
      <w:r>
        <w:rPr>
          <w:sz w:val="24"/>
          <w:szCs w:val="24"/>
        </w:rPr>
        <w:t>.processors.ToUpperCaseNameProcessor</w:t>
      </w:r>
      <w:proofErr w:type="spellEnd"/>
      <w:r>
        <w:rPr>
          <w:sz w:val="24"/>
          <w:szCs w:val="24"/>
        </w:rPr>
        <w:t>;</w:t>
      </w:r>
    </w:p>
    <w:p w:rsidR="006B74A5" w:rsidRDefault="006B74A5" w14:paraId="1900CF97" w14:textId="77777777">
      <w:pPr>
        <w:rPr>
          <w:sz w:val="24"/>
          <w:szCs w:val="24"/>
        </w:rPr>
      </w:pPr>
    </w:p>
    <w:p w:rsidR="006B74A5" w:rsidRDefault="00000000" w14:paraId="4F28817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ix.core</w:t>
      </w:r>
      <w:proofErr w:type="gramEnd"/>
      <w:r>
        <w:rPr>
          <w:sz w:val="24"/>
          <w:szCs w:val="24"/>
        </w:rPr>
        <w:t>.EntityProcessor</w:t>
      </w:r>
      <w:proofErr w:type="spellEnd"/>
      <w:r>
        <w:rPr>
          <w:sz w:val="24"/>
          <w:szCs w:val="24"/>
        </w:rPr>
        <w:t>;</w:t>
      </w:r>
    </w:p>
    <w:p w:rsidR="006B74A5" w:rsidRDefault="00000000" w14:paraId="5FFC63A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ix.ginas</w:t>
      </w:r>
      <w:proofErr w:type="gramEnd"/>
      <w:r>
        <w:rPr>
          <w:sz w:val="24"/>
          <w:szCs w:val="24"/>
        </w:rPr>
        <w:t>.models.v1.Name;</w:t>
      </w:r>
    </w:p>
    <w:p w:rsidR="006B74A5" w:rsidRDefault="006B74A5" w14:paraId="70874C23" w14:textId="77777777">
      <w:pPr>
        <w:rPr>
          <w:sz w:val="24"/>
          <w:szCs w:val="24"/>
        </w:rPr>
      </w:pPr>
    </w:p>
    <w:p w:rsidR="006B74A5" w:rsidRDefault="00000000" w14:paraId="1180D873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ToUpperCaseNameProcessor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>&lt;Name</w:t>
      </w:r>
      <w:proofErr w:type="gramStart"/>
      <w:r>
        <w:rPr>
          <w:sz w:val="24"/>
          <w:szCs w:val="24"/>
        </w:rPr>
        <w:t>&gt;{</w:t>
      </w:r>
      <w:proofErr w:type="gramEnd"/>
    </w:p>
    <w:p w:rsidR="006B74A5" w:rsidRDefault="00000000" w14:paraId="16FC5F77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B74A5" w:rsidRDefault="00000000" w14:paraId="495872D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private void </w:t>
      </w:r>
      <w:proofErr w:type="spellStart"/>
      <w:proofErr w:type="gramStart"/>
      <w:r>
        <w:rPr>
          <w:sz w:val="24"/>
          <w:szCs w:val="24"/>
        </w:rPr>
        <w:t>standardizeName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 n){</w:t>
      </w:r>
    </w:p>
    <w:p w:rsidR="006B74A5" w:rsidRDefault="00000000" w14:paraId="613B2342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n.setName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n.getName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toUpperCase</w:t>
      </w:r>
      <w:proofErr w:type="spellEnd"/>
      <w:r>
        <w:rPr>
          <w:sz w:val="24"/>
          <w:szCs w:val="24"/>
        </w:rPr>
        <w:t>());</w:t>
      </w:r>
    </w:p>
    <w:p w:rsidR="006B74A5" w:rsidRDefault="00000000" w14:paraId="34C483CD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6B74A5" w:rsidRDefault="00000000" w14:paraId="72012DB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B74A5" w:rsidRDefault="00000000" w14:paraId="32444C1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@Override</w:t>
      </w:r>
    </w:p>
    <w:p w:rsidR="006B74A5" w:rsidRDefault="00000000" w14:paraId="01287451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prePersist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 name) {</w:t>
      </w:r>
    </w:p>
    <w:p w:rsidR="006B74A5" w:rsidRDefault="00000000" w14:paraId="0802E600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standardizeName</w:t>
      </w:r>
      <w:proofErr w:type="spellEnd"/>
      <w:r>
        <w:rPr>
          <w:sz w:val="24"/>
          <w:szCs w:val="24"/>
        </w:rPr>
        <w:t>(name</w:t>
      </w:r>
      <w:proofErr w:type="gramStart"/>
      <w:r>
        <w:rPr>
          <w:sz w:val="24"/>
          <w:szCs w:val="24"/>
        </w:rPr>
        <w:t>);</w:t>
      </w:r>
      <w:proofErr w:type="gramEnd"/>
    </w:p>
    <w:p w:rsidR="006B74A5" w:rsidRDefault="00000000" w14:paraId="723E45AC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6B74A5" w:rsidRDefault="00000000" w14:paraId="5A03BB40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B74A5" w:rsidRDefault="00000000" w14:paraId="5C336DB9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@Override</w:t>
      </w:r>
    </w:p>
    <w:p w:rsidR="006B74A5" w:rsidRDefault="00000000" w14:paraId="3C054C7E" w14:textId="7777777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preUpdate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 name) {</w:t>
      </w:r>
    </w:p>
    <w:p w:rsidR="006B74A5" w:rsidRDefault="00000000" w14:paraId="32544209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standardizeName</w:t>
      </w:r>
      <w:proofErr w:type="spellEnd"/>
      <w:r>
        <w:rPr>
          <w:sz w:val="24"/>
          <w:szCs w:val="24"/>
        </w:rPr>
        <w:t>(name</w:t>
      </w:r>
      <w:proofErr w:type="gramStart"/>
      <w:r>
        <w:rPr>
          <w:sz w:val="24"/>
          <w:szCs w:val="24"/>
        </w:rPr>
        <w:t>);</w:t>
      </w:r>
      <w:proofErr w:type="gramEnd"/>
    </w:p>
    <w:p w:rsidR="006B74A5" w:rsidRDefault="00000000" w14:paraId="657618F3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6B74A5" w:rsidRDefault="00000000" w14:paraId="7EA81FA1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B74A5" w:rsidRDefault="00000000" w14:paraId="12D25F46" w14:textId="777777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74A5" w:rsidRDefault="00000000" w14:paraId="2B9DB69B" w14:textId="77777777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6B74A5" w:rsidRDefault="006B74A5" w14:paraId="5C73184C" w14:textId="77777777">
      <w:pPr>
        <w:rPr>
          <w:sz w:val="24"/>
          <w:szCs w:val="24"/>
        </w:rPr>
      </w:pPr>
    </w:p>
    <w:p w:rsidR="006B74A5" w:rsidRDefault="00000000" w14:paraId="4677FA18" w14:textId="03C8FB2D">
      <w:pPr>
        <w:rPr>
          <w:sz w:val="24"/>
          <w:szCs w:val="24"/>
        </w:rPr>
      </w:pPr>
      <w:r>
        <w:rPr>
          <w:sz w:val="24"/>
          <w:szCs w:val="24"/>
        </w:rPr>
        <w:t>This will mutate the name object before the actual save.</w:t>
      </w:r>
    </w:p>
    <w:p w:rsidR="006B74A5" w:rsidRDefault="006B74A5" w14:paraId="03C2466F" w14:textId="77777777">
      <w:pPr>
        <w:rPr>
          <w:sz w:val="24"/>
          <w:szCs w:val="24"/>
        </w:rPr>
      </w:pPr>
    </w:p>
    <w:p w:rsidR="006B74A5" w:rsidRDefault="00000000" w14:paraId="4F14D063" w14:textId="21B7E2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Enabling </w:t>
      </w:r>
      <w:r w:rsidR="00342D7E">
        <w:rPr>
          <w:b/>
          <w:sz w:val="24"/>
          <w:szCs w:val="24"/>
        </w:rPr>
        <w:t xml:space="preserve">an </w:t>
      </w:r>
      <w:r>
        <w:rPr>
          <w:b/>
          <w:sz w:val="24"/>
          <w:szCs w:val="24"/>
        </w:rPr>
        <w:t>Entity Processor</w:t>
      </w:r>
    </w:p>
    <w:p w:rsidR="006B74A5" w:rsidRDefault="006B74A5" w14:paraId="6C8B4B6A" w14:textId="77777777">
      <w:pPr>
        <w:rPr>
          <w:b/>
          <w:sz w:val="24"/>
          <w:szCs w:val="24"/>
        </w:rPr>
      </w:pPr>
    </w:p>
    <w:p w:rsidR="006B74A5" w:rsidRDefault="00000000" w14:paraId="36D91F77" w14:textId="57EF2B79">
      <w:pPr>
        <w:rPr>
          <w:sz w:val="24"/>
          <w:szCs w:val="24"/>
        </w:rPr>
      </w:pPr>
      <w:r>
        <w:rPr>
          <w:sz w:val="24"/>
          <w:szCs w:val="24"/>
        </w:rPr>
        <w:t>After writing an entity processor, it must be enabled in the application</w:t>
      </w:r>
      <w:r w:rsidR="00211C91">
        <w:rPr>
          <w:sz w:val="24"/>
          <w:szCs w:val="24"/>
        </w:rPr>
        <w:t xml:space="preserve"> configuration</w:t>
      </w:r>
      <w:r>
        <w:rPr>
          <w:sz w:val="24"/>
          <w:szCs w:val="24"/>
        </w:rPr>
        <w:t xml:space="preserve">. To do this, first make sure that it is visible to the </w:t>
      </w:r>
      <w:proofErr w:type="spellStart"/>
      <w:r>
        <w:rPr>
          <w:sz w:val="24"/>
          <w:szCs w:val="24"/>
        </w:rPr>
        <w:t>classpath</w:t>
      </w:r>
      <w:proofErr w:type="spellEnd"/>
      <w:r w:rsidR="00FE0631">
        <w:rPr>
          <w:sz w:val="24"/>
          <w:szCs w:val="24"/>
        </w:rPr>
        <w:t xml:space="preserve">, generally by adding a dependency </w:t>
      </w:r>
      <w:r w:rsidR="00211C91">
        <w:rPr>
          <w:sz w:val="24"/>
          <w:szCs w:val="24"/>
        </w:rPr>
        <w:t xml:space="preserve">entry </w:t>
      </w:r>
      <w:r w:rsidR="00FE0631">
        <w:rPr>
          <w:sz w:val="24"/>
          <w:szCs w:val="24"/>
        </w:rPr>
        <w:t>to the entity service’s POM file</w:t>
      </w:r>
      <w:r>
        <w:rPr>
          <w:sz w:val="24"/>
          <w:szCs w:val="24"/>
        </w:rPr>
        <w:t xml:space="preserve">. Next, in the config file for the </w:t>
      </w:r>
      <w:r w:rsidR="00FE0631">
        <w:rPr>
          <w:sz w:val="24"/>
          <w:szCs w:val="24"/>
        </w:rPr>
        <w:t>entity service</w:t>
      </w:r>
      <w:r>
        <w:rPr>
          <w:sz w:val="24"/>
          <w:szCs w:val="24"/>
        </w:rPr>
        <w:t xml:space="preserve"> (typically </w:t>
      </w:r>
      <w:proofErr w:type="spellStart"/>
      <w:r w:rsidR="00FE0631">
        <w:rPr>
          <w:sz w:val="24"/>
          <w:szCs w:val="24"/>
        </w:rPr>
        <w:t>application</w:t>
      </w:r>
      <w:r>
        <w:rPr>
          <w:sz w:val="24"/>
          <w:szCs w:val="24"/>
        </w:rPr>
        <w:t>.conf</w:t>
      </w:r>
      <w:proofErr w:type="spellEnd"/>
      <w:r>
        <w:rPr>
          <w:sz w:val="24"/>
          <w:szCs w:val="24"/>
        </w:rPr>
        <w:t xml:space="preserve">), it must be explicitly registered for the given </w:t>
      </w:r>
      <w:r w:rsidR="00211C91">
        <w:rPr>
          <w:sz w:val="24"/>
          <w:szCs w:val="24"/>
        </w:rPr>
        <w:t>e</w:t>
      </w:r>
      <w:r>
        <w:rPr>
          <w:sz w:val="24"/>
          <w:szCs w:val="24"/>
        </w:rPr>
        <w:t>ntity type that it’s processing. This is done by adding an entry to the `</w:t>
      </w:r>
      <w:proofErr w:type="spellStart"/>
      <w:proofErr w:type="gramStart"/>
      <w:r>
        <w:rPr>
          <w:sz w:val="24"/>
          <w:szCs w:val="24"/>
        </w:rPr>
        <w:t>ix.core</w:t>
      </w:r>
      <w:proofErr w:type="gramEnd"/>
      <w:r>
        <w:rPr>
          <w:sz w:val="24"/>
          <w:szCs w:val="24"/>
        </w:rPr>
        <w:t>.entityprocessors</w:t>
      </w:r>
      <w:proofErr w:type="spellEnd"/>
      <w:r>
        <w:rPr>
          <w:sz w:val="24"/>
          <w:szCs w:val="24"/>
        </w:rPr>
        <w:t xml:space="preserve">` list. We will assume that the </w:t>
      </w:r>
      <w:proofErr w:type="spellStart"/>
      <w:r>
        <w:rPr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 xml:space="preserve"> is in the package “</w:t>
      </w:r>
      <w:proofErr w:type="spellStart"/>
      <w:proofErr w:type="gramStart"/>
      <w:r>
        <w:rPr>
          <w:sz w:val="24"/>
          <w:szCs w:val="24"/>
        </w:rPr>
        <w:t>ix.ginas</w:t>
      </w:r>
      <w:proofErr w:type="gramEnd"/>
      <w:r>
        <w:rPr>
          <w:sz w:val="24"/>
          <w:szCs w:val="24"/>
        </w:rPr>
        <w:t>.processors</w:t>
      </w:r>
      <w:proofErr w:type="spellEnd"/>
      <w:r>
        <w:rPr>
          <w:sz w:val="24"/>
          <w:szCs w:val="24"/>
        </w:rPr>
        <w:t>”.  For the above example, this can be done by adding these lines to the end of the conf file:</w:t>
      </w:r>
    </w:p>
    <w:p w:rsidR="006B74A5" w:rsidRDefault="006B74A5" w14:paraId="4298D8BE" w14:textId="77777777">
      <w:pPr>
        <w:rPr>
          <w:sz w:val="24"/>
          <w:szCs w:val="24"/>
        </w:rPr>
      </w:pPr>
    </w:p>
    <w:p w:rsidR="006B74A5" w:rsidRDefault="00000000" w14:paraId="7CBFD9EB" w14:textId="77777777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6B74A5" w:rsidRDefault="00211C91" w14:paraId="671817F6" w14:textId="77DC0059">
      <w:pPr>
        <w:rPr>
          <w:sz w:val="24"/>
          <w:szCs w:val="24"/>
        </w:rPr>
      </w:pPr>
      <w:proofErr w:type="spellStart"/>
      <w:proofErr w:type="gramStart"/>
      <w:r w:rsidRPr="00211C91">
        <w:rPr>
          <w:sz w:val="24"/>
          <w:szCs w:val="24"/>
        </w:rPr>
        <w:t>gsrs.entityProcessors</w:t>
      </w:r>
      <w:proofErr w:type="spellEnd"/>
      <w:proofErr w:type="gramEnd"/>
      <w:r w:rsidRPr="00211C91"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>+={</w:t>
      </w:r>
    </w:p>
    <w:p w:rsidR="006B74A5" w:rsidRDefault="00000000" w14:paraId="225C217E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"class":"</w:t>
      </w:r>
      <w:proofErr w:type="gramStart"/>
      <w:r>
        <w:rPr>
          <w:sz w:val="24"/>
          <w:szCs w:val="24"/>
        </w:rPr>
        <w:t>ix.ginas</w:t>
      </w:r>
      <w:proofErr w:type="gramEnd"/>
      <w:r>
        <w:rPr>
          <w:sz w:val="24"/>
          <w:szCs w:val="24"/>
        </w:rPr>
        <w:t>.models.v1.Name",</w:t>
      </w:r>
    </w:p>
    <w:p w:rsidR="006B74A5" w:rsidRDefault="00000000" w14:paraId="437DB28B" w14:textId="777777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"processor":"</w:t>
      </w:r>
      <w:proofErr w:type="spellStart"/>
      <w:proofErr w:type="gramStart"/>
      <w:r>
        <w:rPr>
          <w:sz w:val="24"/>
          <w:szCs w:val="24"/>
        </w:rPr>
        <w:t>ix.ginas</w:t>
      </w:r>
      <w:proofErr w:type="gramEnd"/>
      <w:r>
        <w:rPr>
          <w:sz w:val="24"/>
          <w:szCs w:val="24"/>
        </w:rPr>
        <w:t>.processors.ToUpperCaseNameProcessor</w:t>
      </w:r>
      <w:proofErr w:type="spellEnd"/>
      <w:r>
        <w:rPr>
          <w:sz w:val="24"/>
          <w:szCs w:val="24"/>
        </w:rPr>
        <w:t>"</w:t>
      </w:r>
    </w:p>
    <w:p w:rsidR="006B74A5" w:rsidRDefault="00000000" w14:paraId="48375B2F" w14:textId="777777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B74A5" w:rsidRDefault="00000000" w14:paraId="0EB1E801" w14:textId="77777777">
      <w:pPr>
        <w:rPr>
          <w:sz w:val="24"/>
          <w:szCs w:val="24"/>
        </w:rPr>
      </w:pPr>
      <w:r>
        <w:rPr>
          <w:sz w:val="24"/>
          <w:szCs w:val="24"/>
        </w:rPr>
        <w:t>```</w:t>
      </w:r>
    </w:p>
    <w:p w:rsidR="006B74A5" w:rsidRDefault="006B74A5" w14:paraId="5A1E1E3E" w14:textId="77777777">
      <w:pPr>
        <w:rPr>
          <w:sz w:val="24"/>
          <w:szCs w:val="24"/>
        </w:rPr>
      </w:pPr>
    </w:p>
    <w:p w:rsidR="006B74A5" w:rsidRDefault="00000000" w14:paraId="507B0CFC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Some Notes:</w:t>
      </w:r>
    </w:p>
    <w:p w:rsidR="006B74A5" w:rsidRDefault="006B74A5" w14:paraId="1BADFEEF" w14:textId="77777777">
      <w:pPr>
        <w:rPr>
          <w:b/>
          <w:sz w:val="24"/>
          <w:szCs w:val="24"/>
        </w:rPr>
      </w:pPr>
    </w:p>
    <w:p w:rsidR="006B74A5" w:rsidRDefault="00000000" w14:paraId="7D19D310" w14:textId="7777777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can register multiple </w:t>
      </w:r>
      <w:proofErr w:type="spellStart"/>
      <w:r>
        <w:rPr>
          <w:sz w:val="24"/>
          <w:szCs w:val="24"/>
        </w:rPr>
        <w:t>EntityProcessors</w:t>
      </w:r>
      <w:proofErr w:type="spellEnd"/>
      <w:r>
        <w:rPr>
          <w:sz w:val="24"/>
          <w:szCs w:val="24"/>
        </w:rPr>
        <w:t xml:space="preserve"> for the same class, or for different classes. </w:t>
      </w:r>
    </w:p>
    <w:p w:rsidR="006B74A5" w:rsidRDefault="00000000" w14:paraId="62C30E83" w14:textId="2D088B6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you register an </w:t>
      </w:r>
      <w:proofErr w:type="spellStart"/>
      <w:r>
        <w:rPr>
          <w:sz w:val="24"/>
          <w:szCs w:val="24"/>
        </w:rPr>
        <w:t>EntityProcessor</w:t>
      </w:r>
      <w:proofErr w:type="spellEnd"/>
      <w:r>
        <w:rPr>
          <w:sz w:val="24"/>
          <w:szCs w:val="24"/>
        </w:rPr>
        <w:t xml:space="preserve"> for a class, it will be registered for all subtypes of that class.</w:t>
      </w:r>
    </w:p>
    <w:p w:rsidR="006B74A5" w:rsidRDefault="00000000" w14:paraId="7010A19C" w14:textId="6CB78439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There is currently no guarantee an execution order of the </w:t>
      </w:r>
      <w:proofErr w:type="gramStart"/>
      <w:r>
        <w:rPr>
          <w:sz w:val="24"/>
          <w:szCs w:val="24"/>
        </w:rPr>
        <w:t xml:space="preserve">processors, </w:t>
      </w:r>
      <w:r w:rsidR="00FE0631">
        <w:rPr>
          <w:sz w:val="24"/>
          <w:szCs w:val="24"/>
        </w:rPr>
        <w:t>i</w:t>
      </w:r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 xml:space="preserve"> there is more than 1 registered for an entity.</w:t>
      </w:r>
    </w:p>
    <w:p w:rsidR="006B74A5" w:rsidRDefault="00000000" w14:paraId="4914DEB3" w14:textId="7777777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>
        <w:rPr>
          <w:b/>
          <w:sz w:val="24"/>
          <w:szCs w:val="24"/>
        </w:rPr>
        <w:t>pre</w:t>
      </w:r>
      <w:r>
        <w:rPr>
          <w:sz w:val="24"/>
          <w:szCs w:val="24"/>
        </w:rPr>
        <w:t xml:space="preserve"> operation throws an Exception, it will fail the intended operation, and stop execution of any future processors.</w:t>
      </w:r>
    </w:p>
    <w:p w:rsidR="006B74A5" w:rsidRDefault="00000000" w14:paraId="40B04AC6" w14:textId="608091D5">
      <w:pPr>
        <w:numPr>
          <w:ilvl w:val="0"/>
          <w:numId w:val="2"/>
        </w:numPr>
        <w:contextualSpacing/>
        <w:rPr>
          <w:sz w:val="24"/>
          <w:szCs w:val="24"/>
        </w:rPr>
      </w:pPr>
      <w:r w:rsidRPr="082918D3" w:rsidR="00000000">
        <w:rPr>
          <w:sz w:val="24"/>
          <w:szCs w:val="24"/>
        </w:rPr>
        <w:t xml:space="preserve">If a </w:t>
      </w:r>
      <w:r w:rsidRPr="082918D3" w:rsidR="00000000">
        <w:rPr>
          <w:b w:val="1"/>
          <w:bCs w:val="1"/>
          <w:sz w:val="24"/>
          <w:szCs w:val="24"/>
        </w:rPr>
        <w:t>post</w:t>
      </w:r>
      <w:r w:rsidRPr="082918D3" w:rsidR="00000000">
        <w:rPr>
          <w:sz w:val="24"/>
          <w:szCs w:val="24"/>
        </w:rPr>
        <w:t xml:space="preserve"> operation throws an Exception, </w:t>
      </w:r>
      <w:r w:rsidRPr="082918D3" w:rsidR="00FE0631">
        <w:rPr>
          <w:sz w:val="24"/>
          <w:szCs w:val="24"/>
        </w:rPr>
        <w:t xml:space="preserve">GSRS </w:t>
      </w:r>
      <w:r w:rsidRPr="082918D3" w:rsidR="00000000">
        <w:rPr>
          <w:sz w:val="24"/>
          <w:szCs w:val="24"/>
        </w:rPr>
        <w:t xml:space="preserve">will continue executing other </w:t>
      </w:r>
      <w:r w:rsidRPr="082918D3" w:rsidR="00FE0631">
        <w:rPr>
          <w:sz w:val="24"/>
          <w:szCs w:val="24"/>
        </w:rPr>
        <w:t>configured</w:t>
      </w:r>
      <w:r w:rsidRPr="082918D3" w:rsidR="00000000">
        <w:rPr>
          <w:sz w:val="24"/>
          <w:szCs w:val="24"/>
        </w:rPr>
        <w:t xml:space="preserve"> </w:t>
      </w:r>
      <w:proofErr w:type="spellStart"/>
      <w:r w:rsidRPr="082918D3" w:rsidR="00000000">
        <w:rPr>
          <w:sz w:val="24"/>
          <w:szCs w:val="24"/>
        </w:rPr>
        <w:t>EntityProcessors</w:t>
      </w:r>
      <w:proofErr w:type="spellEnd"/>
      <w:r w:rsidRPr="082918D3" w:rsidR="00FE0631">
        <w:rPr>
          <w:sz w:val="24"/>
          <w:szCs w:val="24"/>
        </w:rPr>
        <w:t>.</w:t>
      </w:r>
    </w:p>
    <w:p w:rsidR="082918D3" w:rsidP="082918D3" w:rsidRDefault="082918D3" w14:paraId="4E6985EE" w14:textId="30C44913">
      <w:pPr>
        <w:rPr>
          <w:b w:val="1"/>
          <w:bCs w:val="1"/>
          <w:sz w:val="24"/>
          <w:szCs w:val="24"/>
        </w:rPr>
      </w:pPr>
    </w:p>
    <w:p w:rsidR="006B74A5" w:rsidRDefault="00000000" w14:paraId="46316E4A" w14:textId="77777777">
      <w:pPr>
        <w:rPr>
          <w:b/>
          <w:sz w:val="24"/>
          <w:szCs w:val="24"/>
        </w:rPr>
      </w:pPr>
      <w:r w:rsidRPr="082918D3" w:rsidR="00000000">
        <w:rPr>
          <w:b w:val="1"/>
          <w:bCs w:val="1"/>
          <w:sz w:val="24"/>
          <w:szCs w:val="24"/>
        </w:rPr>
        <w:t>Writing Tests</w:t>
      </w:r>
    </w:p>
    <w:p w:rsidR="082918D3" w:rsidP="082918D3" w:rsidRDefault="082918D3" w14:paraId="6F61CE4E" w14:textId="01835800">
      <w:pPr>
        <w:pStyle w:val="Normal"/>
        <w:rPr>
          <w:b w:val="1"/>
          <w:bCs w:val="1"/>
          <w:sz w:val="24"/>
          <w:szCs w:val="24"/>
        </w:rPr>
      </w:pPr>
    </w:p>
    <w:p w:rsidR="006B74A5" w:rsidRDefault="007812F0" w14:paraId="7160D6FC" w14:textId="371B47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test an entity processor, add these items to the test class:</w:t>
      </w:r>
    </w:p>
    <w:p w:rsidR="007812F0" w:rsidP="007812F0" w:rsidRDefault="007812F0" w14:paraId="2C849A80" w14:textId="2FB089D6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 </w:t>
      </w:r>
      <w:proofErr w:type="spellStart"/>
      <w:r>
        <w:rPr>
          <w:bCs/>
          <w:sz w:val="24"/>
          <w:szCs w:val="24"/>
        </w:rPr>
        <w:t>EntityProcessorFactory</w:t>
      </w:r>
      <w:proofErr w:type="spellEnd"/>
      <w:r>
        <w:rPr>
          <w:bCs/>
          <w:sz w:val="24"/>
          <w:szCs w:val="24"/>
        </w:rPr>
        <w:t xml:space="preserve">.  This makes sure the </w:t>
      </w:r>
      <w:proofErr w:type="spellStart"/>
      <w:r>
        <w:rPr>
          <w:bCs/>
          <w:sz w:val="24"/>
          <w:szCs w:val="24"/>
        </w:rPr>
        <w:t>EntityProcessors</w:t>
      </w:r>
      <w:proofErr w:type="spellEnd"/>
      <w:r>
        <w:rPr>
          <w:bCs/>
          <w:sz w:val="24"/>
          <w:szCs w:val="24"/>
        </w:rPr>
        <w:t xml:space="preserve"> configured for an entity are called for the configured events.</w:t>
      </w:r>
    </w:p>
    <w:p w:rsidR="007812F0" w:rsidP="007812F0" w:rsidRDefault="007812F0" w14:paraId="22A4AA84" w14:textId="4BBFACF4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For example,</w:t>
      </w:r>
    </w:p>
    <w:p w:rsidRPr="007812F0" w:rsidR="007812F0" w:rsidP="007812F0" w:rsidRDefault="007812F0" w14:paraId="578EFA41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@Autowired</w:t>
      </w:r>
    </w:p>
    <w:p w:rsidR="007812F0" w:rsidP="007812F0" w:rsidRDefault="007812F0" w14:paraId="135AE895" w14:textId="46A3285B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private </w:t>
      </w:r>
      <w:proofErr w:type="spellStart"/>
      <w:r w:rsidRPr="007812F0">
        <w:rPr>
          <w:bCs/>
          <w:sz w:val="24"/>
          <w:szCs w:val="24"/>
        </w:rPr>
        <w:t>TestEntityProcessorFactory</w:t>
      </w:r>
      <w:proofErr w:type="spellEnd"/>
      <w:r w:rsidRPr="007812F0">
        <w:rPr>
          <w:bCs/>
          <w:sz w:val="24"/>
          <w:szCs w:val="24"/>
        </w:rPr>
        <w:t xml:space="preserve"> </w:t>
      </w:r>
      <w:proofErr w:type="spellStart"/>
      <w:proofErr w:type="gramStart"/>
      <w:r w:rsidRPr="007812F0">
        <w:rPr>
          <w:bCs/>
          <w:sz w:val="24"/>
          <w:szCs w:val="24"/>
        </w:rPr>
        <w:t>entityProcessorFactory</w:t>
      </w:r>
      <w:proofErr w:type="spellEnd"/>
      <w:r w:rsidRPr="007812F0">
        <w:rPr>
          <w:bCs/>
          <w:sz w:val="24"/>
          <w:szCs w:val="24"/>
        </w:rPr>
        <w:t>;</w:t>
      </w:r>
      <w:proofErr w:type="gramEnd"/>
    </w:p>
    <w:p w:rsidR="007812F0" w:rsidP="082918D3" w:rsidRDefault="007812F0" w14:paraId="7C500BF0" w14:textId="772F86F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82918D3" w:rsidR="007812F0">
        <w:rPr>
          <w:sz w:val="24"/>
          <w:szCs w:val="24"/>
        </w:rPr>
        <w:t xml:space="preserve">The </w:t>
      </w:r>
      <w:ins w:author="Welsch, Alexander *" w:date="2022-11-30T13:51:35.664Z" w:id="2057074042">
        <w:r w:rsidRPr="082918D3" w:rsidR="7201E79B">
          <w:rPr>
            <w:sz w:val="24"/>
            <w:szCs w:val="24"/>
          </w:rPr>
          <w:t xml:space="preserve">test </w:t>
        </w:r>
      </w:ins>
      <w:r w:rsidRPr="082918D3" w:rsidR="007812F0">
        <w:rPr>
          <w:sz w:val="24"/>
          <w:szCs w:val="24"/>
        </w:rPr>
        <w:t>entity processor factory simulates what happens during a normal run of GSRS when the entity processor configuration is loaded.</w:t>
      </w:r>
    </w:p>
    <w:p w:rsidR="007812F0" w:rsidP="007812F0" w:rsidRDefault="007812F0" w14:paraId="23B027AF" w14:textId="71CCF363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Make sure the </w:t>
      </w:r>
      <w:proofErr w:type="spellStart"/>
      <w:r>
        <w:rPr>
          <w:bCs/>
          <w:sz w:val="24"/>
          <w:szCs w:val="24"/>
        </w:rPr>
        <w:t>EntityProcessor</w:t>
      </w:r>
      <w:proofErr w:type="spellEnd"/>
      <w:r>
        <w:rPr>
          <w:bCs/>
          <w:sz w:val="24"/>
          <w:szCs w:val="24"/>
        </w:rPr>
        <w:t xml:space="preserve"> is available when the test is run.</w:t>
      </w:r>
    </w:p>
    <w:p w:rsidR="007812F0" w:rsidP="007812F0" w:rsidRDefault="007812F0" w14:paraId="5EA2062A" w14:textId="446D0F00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For example,</w:t>
      </w:r>
    </w:p>
    <w:p w:rsidRPr="007812F0" w:rsidR="007812F0" w:rsidP="007812F0" w:rsidRDefault="007812F0" w14:paraId="6195095A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@Autowired</w:t>
      </w:r>
    </w:p>
    <w:p w:rsidR="007812F0" w:rsidP="007812F0" w:rsidRDefault="007812F0" w14:paraId="26E54FEA" w14:textId="3CABFF93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private </w:t>
      </w:r>
      <w:proofErr w:type="spellStart"/>
      <w:r w:rsidRPr="007812F0">
        <w:rPr>
          <w:bCs/>
          <w:sz w:val="24"/>
          <w:szCs w:val="24"/>
        </w:rPr>
        <w:t>PersistedSubstanceProcessorTestDouble</w:t>
      </w:r>
      <w:proofErr w:type="spellEnd"/>
      <w:r w:rsidRPr="007812F0">
        <w:rPr>
          <w:bCs/>
          <w:sz w:val="24"/>
          <w:szCs w:val="24"/>
        </w:rPr>
        <w:t xml:space="preserve"> </w:t>
      </w:r>
      <w:proofErr w:type="spellStart"/>
      <w:proofErr w:type="gramStart"/>
      <w:r w:rsidRPr="007812F0">
        <w:rPr>
          <w:bCs/>
          <w:sz w:val="24"/>
          <w:szCs w:val="24"/>
        </w:rPr>
        <w:t>persistedSubstanceProcessorTestDouble</w:t>
      </w:r>
      <w:proofErr w:type="spellEnd"/>
      <w:r w:rsidRPr="007812F0">
        <w:rPr>
          <w:bCs/>
          <w:sz w:val="24"/>
          <w:szCs w:val="24"/>
        </w:rPr>
        <w:t>;</w:t>
      </w:r>
      <w:proofErr w:type="gramEnd"/>
    </w:p>
    <w:p w:rsidR="007812F0" w:rsidP="007812F0" w:rsidRDefault="007812F0" w14:paraId="2D7885E4" w14:textId="18B77599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a </w:t>
      </w:r>
      <w:proofErr w:type="spellStart"/>
      <w:r>
        <w:rPr>
          <w:bCs/>
          <w:sz w:val="24"/>
          <w:szCs w:val="24"/>
        </w:rPr>
        <w:t>BeforeEach</w:t>
      </w:r>
      <w:proofErr w:type="spellEnd"/>
      <w:r>
        <w:rPr>
          <w:bCs/>
          <w:sz w:val="24"/>
          <w:szCs w:val="24"/>
        </w:rPr>
        <w:t xml:space="preserve"> test event to ‘wire’ the processor</w:t>
      </w:r>
    </w:p>
    <w:p w:rsidR="007812F0" w:rsidP="007812F0" w:rsidRDefault="007812F0" w14:paraId="51273949" w14:textId="4AAEAFC1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example, </w:t>
      </w:r>
    </w:p>
    <w:p w:rsidRPr="007812F0" w:rsidR="007812F0" w:rsidP="007812F0" w:rsidRDefault="007812F0" w14:paraId="4DEEF05A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@BeforeEach</w:t>
      </w:r>
    </w:p>
    <w:p w:rsidRPr="007812F0" w:rsidR="007812F0" w:rsidP="007812F0" w:rsidRDefault="007812F0" w14:paraId="6287943F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public void </w:t>
      </w:r>
      <w:proofErr w:type="spellStart"/>
      <w:proofErr w:type="gramStart"/>
      <w:r w:rsidRPr="007812F0">
        <w:rPr>
          <w:bCs/>
          <w:sz w:val="24"/>
          <w:szCs w:val="24"/>
        </w:rPr>
        <w:t>addEntityProcessor</w:t>
      </w:r>
      <w:proofErr w:type="spellEnd"/>
      <w:r w:rsidRPr="007812F0">
        <w:rPr>
          <w:bCs/>
          <w:sz w:val="24"/>
          <w:szCs w:val="24"/>
        </w:rPr>
        <w:t>(</w:t>
      </w:r>
      <w:proofErr w:type="gramEnd"/>
      <w:r w:rsidRPr="007812F0">
        <w:rPr>
          <w:bCs/>
          <w:sz w:val="24"/>
          <w:szCs w:val="24"/>
        </w:rPr>
        <w:t>){</w:t>
      </w:r>
    </w:p>
    <w:p w:rsidRPr="007812F0" w:rsidR="007812F0" w:rsidP="007812F0" w:rsidRDefault="007812F0" w14:paraId="064F0FC7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    entityProcessorFactory.setEntityProcessors(persistedSubstanceProcessorTestDouble</w:t>
      </w:r>
      <w:proofErr w:type="gramStart"/>
      <w:r w:rsidRPr="007812F0">
        <w:rPr>
          <w:bCs/>
          <w:sz w:val="24"/>
          <w:szCs w:val="24"/>
        </w:rPr>
        <w:t>);</w:t>
      </w:r>
      <w:proofErr w:type="gramEnd"/>
    </w:p>
    <w:p w:rsidRPr="007812F0" w:rsidR="007812F0" w:rsidP="007812F0" w:rsidRDefault="007812F0" w14:paraId="221D056F" w14:textId="77777777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    </w:t>
      </w:r>
      <w:proofErr w:type="spellStart"/>
      <w:r w:rsidRPr="007812F0">
        <w:rPr>
          <w:bCs/>
          <w:sz w:val="24"/>
          <w:szCs w:val="24"/>
        </w:rPr>
        <w:t>persistedSubstanceProcessorTestDouble.reset</w:t>
      </w:r>
      <w:proofErr w:type="spellEnd"/>
      <w:r w:rsidRPr="007812F0">
        <w:rPr>
          <w:bCs/>
          <w:sz w:val="24"/>
          <w:szCs w:val="24"/>
        </w:rPr>
        <w:t>(</w:t>
      </w:r>
      <w:proofErr w:type="gramStart"/>
      <w:r w:rsidRPr="007812F0">
        <w:rPr>
          <w:bCs/>
          <w:sz w:val="24"/>
          <w:szCs w:val="24"/>
        </w:rPr>
        <w:t>);</w:t>
      </w:r>
      <w:proofErr w:type="gramEnd"/>
    </w:p>
    <w:p w:rsidR="007812F0" w:rsidP="007812F0" w:rsidRDefault="007812F0" w14:paraId="2A994DB7" w14:textId="4E663962">
      <w:pPr>
        <w:pStyle w:val="ListParagraph"/>
        <w:ind w:left="1440"/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    }</w:t>
      </w:r>
    </w:p>
    <w:p w:rsidR="007812F0" w:rsidP="007812F0" w:rsidRDefault="007812F0" w14:paraId="522EF1DF" w14:textId="77777777">
      <w:pPr>
        <w:rPr>
          <w:bCs/>
          <w:sz w:val="24"/>
          <w:szCs w:val="24"/>
        </w:rPr>
      </w:pPr>
    </w:p>
    <w:p w:rsidR="007812F0" w:rsidP="007812F0" w:rsidRDefault="007812F0" w14:paraId="3F0DABA8" w14:textId="705D68F1">
      <w:pPr>
        <w:rPr>
          <w:bCs/>
          <w:sz w:val="24"/>
          <w:szCs w:val="24"/>
        </w:rPr>
      </w:pPr>
      <w:r w:rsidRPr="007812F0">
        <w:rPr>
          <w:bCs/>
          <w:sz w:val="24"/>
          <w:szCs w:val="24"/>
        </w:rPr>
        <w:t xml:space="preserve">Now, within the individual test </w:t>
      </w:r>
      <w:r>
        <w:rPr>
          <w:bCs/>
          <w:sz w:val="24"/>
          <w:szCs w:val="24"/>
        </w:rPr>
        <w:t xml:space="preserve">methods, you can persist or update an entity and verify that the </w:t>
      </w:r>
      <w:proofErr w:type="spellStart"/>
      <w:r>
        <w:rPr>
          <w:bCs/>
          <w:sz w:val="24"/>
          <w:szCs w:val="24"/>
        </w:rPr>
        <w:t>EntityProcessor’s</w:t>
      </w:r>
      <w:proofErr w:type="spellEnd"/>
      <w:r>
        <w:rPr>
          <w:bCs/>
          <w:sz w:val="24"/>
          <w:szCs w:val="24"/>
        </w:rPr>
        <w:t xml:space="preserve"> events have taken place.</w:t>
      </w:r>
    </w:p>
    <w:p w:rsidR="007812F0" w:rsidP="007812F0" w:rsidRDefault="007812F0" w14:paraId="4A8FE408" w14:textId="0D2BD1C3">
      <w:pPr>
        <w:rPr>
          <w:bCs/>
          <w:sz w:val="24"/>
          <w:szCs w:val="24"/>
        </w:rPr>
      </w:pPr>
    </w:p>
    <w:p w:rsidRPr="007812F0" w:rsidR="007812F0" w:rsidP="007812F0" w:rsidRDefault="007812F0" w14:paraId="651AEAEC" w14:textId="283DE2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See the code within our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repository for a complete example:</w:t>
      </w:r>
    </w:p>
    <w:p w:rsidR="007812F0" w:rsidRDefault="007812F0" w14:paraId="06A96ECC" w14:textId="34BA4120">
      <w:pPr>
        <w:rPr>
          <w:bCs/>
          <w:sz w:val="24"/>
          <w:szCs w:val="24"/>
        </w:rPr>
      </w:pPr>
      <w:hyperlink w:history="1" r:id="rId5">
        <w:r w:rsidRPr="00305498">
          <w:rPr>
            <w:rStyle w:val="Hyperlink"/>
            <w:bCs/>
            <w:sz w:val="24"/>
            <w:szCs w:val="24"/>
          </w:rPr>
          <w:t>https://github.com/ncats/gsrs-spring-module-substances/blob/master/gsrs-module-substance-example/src/test/java/example/substance/processor/PersistedSubstanceProcessorTest.java</w:t>
        </w:r>
      </w:hyperlink>
    </w:p>
    <w:p w:rsidRPr="007812F0" w:rsidR="007812F0" w:rsidRDefault="007812F0" w14:paraId="6BF440CF" w14:textId="77777777">
      <w:pPr>
        <w:rPr>
          <w:bCs/>
          <w:sz w:val="24"/>
          <w:szCs w:val="24"/>
        </w:rPr>
      </w:pPr>
    </w:p>
    <w:sectPr w:rsidRPr="007812F0" w:rsidR="007812F0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21A6"/>
    <w:multiLevelType w:val="hybridMultilevel"/>
    <w:tmpl w:val="2736CC2E"/>
    <w:lvl w:ilvl="0" w:tplc="181896F8">
      <w:start w:val="29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92250B"/>
    <w:multiLevelType w:val="multilevel"/>
    <w:tmpl w:val="8932C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426CE"/>
    <w:multiLevelType w:val="multilevel"/>
    <w:tmpl w:val="CEDEC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F738D0"/>
    <w:multiLevelType w:val="multilevel"/>
    <w:tmpl w:val="A5AEA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3F4F6F"/>
    <w:multiLevelType w:val="multilevel"/>
    <w:tmpl w:val="5900B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5344277">
    <w:abstractNumId w:val="3"/>
  </w:num>
  <w:num w:numId="2" w16cid:durableId="843592515">
    <w:abstractNumId w:val="1"/>
  </w:num>
  <w:num w:numId="3" w16cid:durableId="272981044">
    <w:abstractNumId w:val="2"/>
  </w:num>
  <w:num w:numId="4" w16cid:durableId="1109156358">
    <w:abstractNumId w:val="4"/>
  </w:num>
  <w:num w:numId="5" w16cid:durableId="8350025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222"/>
  <w:trackRevisions w:val="true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4A5"/>
    <w:rsid w:val="00000000"/>
    <w:rsid w:val="000B52A1"/>
    <w:rsid w:val="00211C91"/>
    <w:rsid w:val="00342D7E"/>
    <w:rsid w:val="00396FD2"/>
    <w:rsid w:val="0061221C"/>
    <w:rsid w:val="006B4E9E"/>
    <w:rsid w:val="006B74A5"/>
    <w:rsid w:val="007812F0"/>
    <w:rsid w:val="00FE0631"/>
    <w:rsid w:val="082918D3"/>
    <w:rsid w:val="1D5C202B"/>
    <w:rsid w:val="232B8AAD"/>
    <w:rsid w:val="48D74CE1"/>
    <w:rsid w:val="7201E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6F3E"/>
  <w15:docId w15:val="{305B2DAD-911F-4F2A-B315-BF0300A21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12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ncats/gsrs-spring-module-substances/blob/master/gsrs-module-substance-example/src/test/java/example/substance/processor/PersistedSubstanceProcessorTest.java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8" ma:contentTypeDescription="Create a new document." ma:contentTypeScope="" ma:versionID="2730ba67e05b17f1cc2b0709ddb2a260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b3887f61521271ab245578f2311ca36b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Props1.xml><?xml version="1.0" encoding="utf-8"?>
<ds:datastoreItem xmlns:ds="http://schemas.openxmlformats.org/officeDocument/2006/customXml" ds:itemID="{562650B9-77FD-41C9-AA5E-F40184D4FB3C}"/>
</file>

<file path=customXml/itemProps2.xml><?xml version="1.0" encoding="utf-8"?>
<ds:datastoreItem xmlns:ds="http://schemas.openxmlformats.org/officeDocument/2006/customXml" ds:itemID="{F5250AF8-F075-4AD2-9FA9-F0E4433EA6AC}"/>
</file>

<file path=customXml/itemProps3.xml><?xml version="1.0" encoding="utf-8"?>
<ds:datastoreItem xmlns:ds="http://schemas.openxmlformats.org/officeDocument/2006/customXml" ds:itemID="{78B45809-7EE8-4C65-A0EE-D8C5329F0A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Welsch, Alexander *</lastModifiedBy>
  <revision>8</revision>
  <dcterms:created xsi:type="dcterms:W3CDTF">2022-11-22T04:07:00.0000000Z</dcterms:created>
  <dcterms:modified xsi:type="dcterms:W3CDTF">2022-11-30T13:51:55.4161024Z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